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0D24" w14:textId="77777777" w:rsidR="004C5F89" w:rsidRPr="006952CF" w:rsidRDefault="004C5F89" w:rsidP="004C5F89">
      <w:pPr>
        <w:jc w:val="center"/>
        <w:rPr>
          <w:rFonts w:asciiTheme="majorBidi" w:hAnsiTheme="majorBidi" w:cstheme="majorBidi"/>
          <w:b/>
          <w:bCs/>
          <w:sz w:val="52"/>
          <w:szCs w:val="52"/>
        </w:rPr>
      </w:pPr>
      <w:r>
        <w:rPr>
          <w:rFonts w:asciiTheme="majorBidi" w:hAnsiTheme="majorBidi" w:cstheme="majorBidi"/>
          <w:b/>
          <w:bCs/>
          <w:sz w:val="52"/>
          <w:szCs w:val="52"/>
        </w:rPr>
        <w:t>NOHA ASHRAF</w:t>
      </w:r>
    </w:p>
    <w:p w14:paraId="6646EE40" w14:textId="77777777" w:rsidR="004C5F89" w:rsidRPr="006952CF" w:rsidRDefault="004C5F89" w:rsidP="004C5F89">
      <w:pPr>
        <w:spacing w:after="0"/>
        <w:jc w:val="center"/>
        <w:rPr>
          <w:rFonts w:asciiTheme="majorBidi" w:hAnsiTheme="majorBidi" w:cstheme="majorBidi"/>
          <w:sz w:val="20"/>
          <w:szCs w:val="20"/>
        </w:rPr>
      </w:pPr>
      <w:r>
        <w:rPr>
          <w:rFonts w:asciiTheme="majorBidi" w:hAnsiTheme="majorBidi" w:cstheme="majorBidi"/>
          <w:sz w:val="20"/>
          <w:szCs w:val="20"/>
        </w:rPr>
        <w:t>20 Hopmeadow Street – Weatogue – Simsbury - CT</w:t>
      </w:r>
    </w:p>
    <w:p w14:paraId="4A2EF4BA" w14:textId="77777777" w:rsidR="004C5F89" w:rsidRDefault="004C5F89" w:rsidP="004C5F89">
      <w:pPr>
        <w:spacing w:after="0"/>
        <w:jc w:val="center"/>
        <w:rPr>
          <w:rStyle w:val="Hyperlink"/>
          <w:rFonts w:asciiTheme="majorBidi" w:hAnsiTheme="majorBidi" w:cstheme="majorBidi"/>
          <w:sz w:val="20"/>
          <w:szCs w:val="20"/>
        </w:rPr>
      </w:pPr>
      <w:r w:rsidRPr="006952CF">
        <w:rPr>
          <w:rFonts w:asciiTheme="majorBidi" w:hAnsiTheme="majorBidi" w:cstheme="majorBidi"/>
          <w:sz w:val="20"/>
          <w:szCs w:val="20"/>
        </w:rPr>
        <w:t xml:space="preserve">Cell: </w:t>
      </w:r>
      <w:r>
        <w:rPr>
          <w:rFonts w:asciiTheme="majorBidi" w:hAnsiTheme="majorBidi" w:cstheme="majorBidi"/>
          <w:sz w:val="20"/>
          <w:szCs w:val="20"/>
        </w:rPr>
        <w:t>+1 860 – 877-7218</w:t>
      </w:r>
      <w:r w:rsidRPr="006952CF">
        <w:rPr>
          <w:rFonts w:asciiTheme="majorBidi" w:hAnsiTheme="majorBidi" w:cstheme="majorBidi"/>
          <w:sz w:val="20"/>
          <w:szCs w:val="20"/>
        </w:rPr>
        <w:t xml:space="preserve"> – </w:t>
      </w:r>
      <w:hyperlink r:id="rId5" w:history="1">
        <w:r w:rsidRPr="006952CF">
          <w:rPr>
            <w:rStyle w:val="Hyperlink"/>
            <w:rFonts w:asciiTheme="majorBidi" w:hAnsiTheme="majorBidi" w:cstheme="majorBidi"/>
            <w:sz w:val="20"/>
            <w:szCs w:val="20"/>
          </w:rPr>
          <w:t>noha_ashraf85@hotmail.com</w:t>
        </w:r>
      </w:hyperlink>
    </w:p>
    <w:p w14:paraId="066F577E" w14:textId="77777777" w:rsidR="004C5F89" w:rsidRDefault="004C5F89" w:rsidP="004C5F89">
      <w:pPr>
        <w:spacing w:after="0"/>
        <w:jc w:val="center"/>
        <w:rPr>
          <w:rStyle w:val="Hyperlink"/>
          <w:rFonts w:asciiTheme="majorBidi" w:hAnsiTheme="majorBidi" w:cstheme="majorBidi"/>
          <w:sz w:val="20"/>
          <w:szCs w:val="20"/>
        </w:rPr>
      </w:pPr>
      <w:r w:rsidRPr="00E3464A">
        <w:t>LinkedIn:</w:t>
      </w:r>
      <w:r>
        <w:rPr>
          <w:rStyle w:val="Hyperlink"/>
          <w:rFonts w:asciiTheme="majorBidi" w:hAnsiTheme="majorBidi" w:cstheme="majorBidi"/>
          <w:sz w:val="20"/>
          <w:szCs w:val="20"/>
        </w:rPr>
        <w:t xml:space="preserve"> </w:t>
      </w:r>
      <w:hyperlink r:id="rId6" w:history="1">
        <w:r w:rsidRPr="00665BA5">
          <w:rPr>
            <w:rStyle w:val="Hyperlink"/>
            <w:rFonts w:asciiTheme="majorBidi" w:hAnsiTheme="majorBidi" w:cstheme="majorBidi"/>
            <w:sz w:val="20"/>
            <w:szCs w:val="20"/>
          </w:rPr>
          <w:t>https://www.linkedin.com/in/noha-ashraf-4158604b/</w:t>
        </w:r>
      </w:hyperlink>
    </w:p>
    <w:p w14:paraId="787C4108" w14:textId="77777777" w:rsidR="004C5F89" w:rsidRDefault="004C5F89" w:rsidP="004C5F89">
      <w:pPr>
        <w:spacing w:after="0"/>
        <w:jc w:val="center"/>
        <w:rPr>
          <w:rStyle w:val="Hyperlink"/>
          <w:rFonts w:asciiTheme="majorBidi" w:hAnsiTheme="majorBidi" w:cstheme="majorBidi"/>
          <w:sz w:val="20"/>
          <w:szCs w:val="20"/>
        </w:rPr>
      </w:pPr>
      <w:r w:rsidRPr="00E3464A">
        <w:t>GitHub:</w:t>
      </w:r>
      <w:r>
        <w:rPr>
          <w:rStyle w:val="Hyperlink"/>
          <w:rFonts w:asciiTheme="majorBidi" w:hAnsiTheme="majorBidi" w:cstheme="majorBidi"/>
          <w:sz w:val="20"/>
          <w:szCs w:val="20"/>
        </w:rPr>
        <w:t xml:space="preserve"> </w:t>
      </w:r>
      <w:hyperlink r:id="rId7" w:history="1">
        <w:r w:rsidRPr="00665BA5">
          <w:rPr>
            <w:rStyle w:val="Hyperlink"/>
            <w:rFonts w:asciiTheme="majorBidi" w:hAnsiTheme="majorBidi" w:cstheme="majorBidi"/>
            <w:sz w:val="20"/>
            <w:szCs w:val="20"/>
          </w:rPr>
          <w:t>https://github.com/NohaAshraf85</w:t>
        </w:r>
      </w:hyperlink>
    </w:p>
    <w:p w14:paraId="51D7BBF4" w14:textId="77777777" w:rsidR="004C5F89" w:rsidRPr="006952CF" w:rsidRDefault="004C5F89" w:rsidP="004C5F89">
      <w:pPr>
        <w:spacing w:after="0"/>
        <w:jc w:val="center"/>
        <w:rPr>
          <w:rFonts w:asciiTheme="majorBidi" w:hAnsiTheme="majorBidi" w:cstheme="majorBidi"/>
          <w:sz w:val="20"/>
          <w:szCs w:val="20"/>
        </w:rPr>
      </w:pPr>
      <w:r w:rsidRPr="00647678">
        <w:t>GitHub Portfolio:</w:t>
      </w:r>
      <w:r>
        <w:rPr>
          <w:rStyle w:val="Hyperlink"/>
          <w:rFonts w:asciiTheme="majorBidi" w:hAnsiTheme="majorBidi" w:cstheme="majorBidi"/>
          <w:sz w:val="20"/>
          <w:szCs w:val="20"/>
        </w:rPr>
        <w:t xml:space="preserve"> </w:t>
      </w:r>
      <w:r w:rsidRPr="00647678">
        <w:rPr>
          <w:rStyle w:val="Hyperlink"/>
          <w:rFonts w:asciiTheme="majorBidi" w:hAnsiTheme="majorBidi" w:cstheme="majorBidi"/>
          <w:sz w:val="20"/>
          <w:szCs w:val="20"/>
        </w:rPr>
        <w:t>https://nohaashraf85.github.io/MyPortfolio_NohaAshraf/</w:t>
      </w:r>
    </w:p>
    <w:p w14:paraId="5C5256C8" w14:textId="77777777" w:rsidR="004C5F89" w:rsidRDefault="00AE3556" w:rsidP="004C5F89">
      <w:pPr>
        <w:spacing w:after="0"/>
        <w:jc w:val="center"/>
        <w:rPr>
          <w:rFonts w:asciiTheme="majorBidi" w:hAnsiTheme="majorBidi" w:cstheme="majorBidi"/>
        </w:rPr>
      </w:pPr>
      <w:r>
        <w:rPr>
          <w:rFonts w:asciiTheme="majorBidi" w:hAnsiTheme="majorBidi" w:cstheme="majorBidi"/>
        </w:rPr>
        <w:pict w14:anchorId="7245FFC6">
          <v:rect id="_x0000_i1026" style="width:0;height:1.5pt" o:hralign="center" o:hrstd="t" o:hr="t" fillcolor="#a0a0a0" stroked="f"/>
        </w:pict>
      </w:r>
    </w:p>
    <w:p w14:paraId="5DD81A02" w14:textId="77777777" w:rsidR="004C5F89" w:rsidRDefault="004C5F89" w:rsidP="004C5F89">
      <w:pPr>
        <w:spacing w:after="0"/>
        <w:rPr>
          <w:rFonts w:asciiTheme="majorBidi" w:hAnsiTheme="majorBidi" w:cstheme="majorBidi"/>
          <w:b/>
          <w:bCs/>
          <w:sz w:val="24"/>
          <w:szCs w:val="24"/>
        </w:rPr>
      </w:pPr>
      <w:r w:rsidRPr="006952CF">
        <w:rPr>
          <w:rFonts w:asciiTheme="majorBidi" w:hAnsiTheme="majorBidi" w:cstheme="majorBidi"/>
          <w:b/>
          <w:bCs/>
          <w:sz w:val="24"/>
          <w:szCs w:val="24"/>
        </w:rPr>
        <w:t>PROFESSIONAL SUMMARY</w:t>
      </w:r>
    </w:p>
    <w:p w14:paraId="466AB962" w14:textId="77777777" w:rsidR="004C5F89" w:rsidRDefault="004C5F89" w:rsidP="004C5F89">
      <w:r>
        <w:t xml:space="preserve">As a current student at the UCONN Coding Bootcamp for the full-stack development program, I have gained a lot of knowledge in the development world. As an aspiring developer, I am working on enhancing my skills and applying what I am learning in real projects during the program which is paving the way to entering the work force. </w:t>
      </w:r>
    </w:p>
    <w:p w14:paraId="0756CBB5" w14:textId="77777777" w:rsidR="004C5F89" w:rsidRDefault="004C5F89" w:rsidP="004C5F89">
      <w:r>
        <w:t xml:space="preserve">My previous experience working in the sales department of a software development company gave me a wider view of what the clients expect and helped me be better equipped to work internally with a team to fulfil a common goal.  </w:t>
      </w:r>
    </w:p>
    <w:p w14:paraId="27D18FD5" w14:textId="77777777" w:rsidR="004C5F89" w:rsidRDefault="00AE3556" w:rsidP="004C5F89">
      <w:r>
        <w:rPr>
          <w:rFonts w:asciiTheme="majorBidi" w:hAnsiTheme="majorBidi" w:cstheme="majorBidi"/>
        </w:rPr>
        <w:pict w14:anchorId="0272440C">
          <v:rect id="_x0000_i1027"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6925"/>
      </w:tblGrid>
      <w:tr w:rsidR="004C5F89" w14:paraId="389A2844" w14:textId="77777777" w:rsidTr="00095174">
        <w:tc>
          <w:tcPr>
            <w:tcW w:w="2425" w:type="dxa"/>
          </w:tcPr>
          <w:p w14:paraId="2D87B73F" w14:textId="77777777" w:rsidR="004C5F89" w:rsidRDefault="004C5F89" w:rsidP="00095174">
            <w:pPr>
              <w:rPr>
                <w:rFonts w:asciiTheme="majorBidi" w:hAnsiTheme="majorBidi" w:cstheme="majorBidi"/>
                <w:b/>
                <w:bCs/>
                <w:sz w:val="24"/>
                <w:szCs w:val="24"/>
              </w:rPr>
            </w:pPr>
            <w:r>
              <w:rPr>
                <w:rFonts w:asciiTheme="majorBidi" w:hAnsiTheme="majorBidi" w:cstheme="majorBidi"/>
                <w:b/>
                <w:bCs/>
                <w:sz w:val="24"/>
                <w:szCs w:val="24"/>
              </w:rPr>
              <w:t>Technical Skills</w:t>
            </w:r>
          </w:p>
        </w:tc>
        <w:tc>
          <w:tcPr>
            <w:tcW w:w="6925" w:type="dxa"/>
          </w:tcPr>
          <w:p w14:paraId="4A8DAFB2" w14:textId="77777777" w:rsidR="004C5F89" w:rsidRDefault="004C5F89" w:rsidP="00095174">
            <w:pPr>
              <w:rPr>
                <w:rFonts w:asciiTheme="majorBidi" w:hAnsiTheme="majorBidi" w:cstheme="majorBidi"/>
                <w:b/>
                <w:bCs/>
                <w:sz w:val="24"/>
                <w:szCs w:val="24"/>
              </w:rPr>
            </w:pPr>
            <w:r>
              <w:rPr>
                <w:rFonts w:asciiTheme="majorBidi" w:hAnsiTheme="majorBidi" w:cstheme="majorBidi"/>
                <w:b/>
                <w:bCs/>
                <w:sz w:val="24"/>
                <w:szCs w:val="24"/>
              </w:rPr>
              <w:t>Other Skills</w:t>
            </w:r>
          </w:p>
        </w:tc>
      </w:tr>
      <w:tr w:rsidR="004C5F89" w14:paraId="4F091384" w14:textId="77777777" w:rsidTr="00095174">
        <w:tc>
          <w:tcPr>
            <w:tcW w:w="2425" w:type="dxa"/>
          </w:tcPr>
          <w:p w14:paraId="0D078210" w14:textId="77777777" w:rsidR="004C5F89" w:rsidRDefault="004C5F89" w:rsidP="00095174">
            <w:pPr>
              <w:pStyle w:val="ResumesBullets"/>
            </w:pPr>
            <w:r>
              <w:t>HTML 5</w:t>
            </w:r>
          </w:p>
          <w:p w14:paraId="74154C9E" w14:textId="77777777" w:rsidR="004C5F89" w:rsidRDefault="004C5F89" w:rsidP="00095174">
            <w:pPr>
              <w:pStyle w:val="ResumesBullets"/>
            </w:pPr>
            <w:r>
              <w:t>CSS 3</w:t>
            </w:r>
          </w:p>
          <w:p w14:paraId="70293B10" w14:textId="77777777" w:rsidR="004C5F89" w:rsidRDefault="004C5F89" w:rsidP="00095174">
            <w:pPr>
              <w:pStyle w:val="ResumesBullets"/>
            </w:pPr>
            <w:r>
              <w:t>Bootstrap 5</w:t>
            </w:r>
          </w:p>
          <w:p w14:paraId="78CBC3C7" w14:textId="77777777" w:rsidR="004C5F89" w:rsidRDefault="004C5F89" w:rsidP="00095174">
            <w:pPr>
              <w:pStyle w:val="ResumesBullets"/>
            </w:pPr>
            <w:r>
              <w:t>Foundation 6</w:t>
            </w:r>
          </w:p>
          <w:p w14:paraId="3C22A9F2" w14:textId="53DB48BA" w:rsidR="004C5F89" w:rsidRDefault="00AE3556" w:rsidP="00095174">
            <w:pPr>
              <w:pStyle w:val="ResumesBullets"/>
            </w:pPr>
            <w:r>
              <w:t>JavaScript</w:t>
            </w:r>
          </w:p>
          <w:p w14:paraId="18DE7E1C" w14:textId="77777777" w:rsidR="004C5F89" w:rsidRDefault="004C5F89" w:rsidP="00095174">
            <w:pPr>
              <w:pStyle w:val="ResumesBullets"/>
            </w:pPr>
            <w:r>
              <w:t>jQuery</w:t>
            </w:r>
          </w:p>
          <w:p w14:paraId="2A98BFCE" w14:textId="77777777" w:rsidR="004C5F89" w:rsidRDefault="004C5F89" w:rsidP="00095174">
            <w:pPr>
              <w:pStyle w:val="ResumesBullets"/>
            </w:pPr>
            <w:r>
              <w:t>Node .js</w:t>
            </w:r>
          </w:p>
          <w:p w14:paraId="41030E30" w14:textId="77777777" w:rsidR="004C5F89" w:rsidRDefault="004C5F89" w:rsidP="00095174">
            <w:pPr>
              <w:pStyle w:val="ResumesBullets"/>
            </w:pPr>
            <w:r>
              <w:t>MySQL</w:t>
            </w:r>
          </w:p>
          <w:p w14:paraId="4AB4E530" w14:textId="77777777" w:rsidR="004C5F89" w:rsidRDefault="004C5F89" w:rsidP="00095174">
            <w:pPr>
              <w:pStyle w:val="ResumesBullets"/>
            </w:pPr>
            <w:r>
              <w:t>MongoDB</w:t>
            </w:r>
          </w:p>
          <w:p w14:paraId="2D4424CD" w14:textId="3426E992" w:rsidR="00AE3556" w:rsidRPr="00AF55A6" w:rsidRDefault="00AE3556" w:rsidP="00095174">
            <w:pPr>
              <w:pStyle w:val="ResumesBullets"/>
            </w:pPr>
            <w:r>
              <w:t>Npm Packages</w:t>
            </w:r>
          </w:p>
        </w:tc>
        <w:tc>
          <w:tcPr>
            <w:tcW w:w="6925" w:type="dxa"/>
          </w:tcPr>
          <w:p w14:paraId="2A448C63" w14:textId="77777777" w:rsidR="004C5F89" w:rsidRDefault="004C5F89" w:rsidP="00095174">
            <w:pPr>
              <w:pStyle w:val="ResumesBullets"/>
            </w:pPr>
            <w:r w:rsidRPr="00BA5750">
              <w:t>Project Management</w:t>
            </w:r>
            <w:r>
              <w:t xml:space="preserve"> &amp; coordination, c</w:t>
            </w:r>
            <w:r w:rsidRPr="00BA5750">
              <w:t>ommunication</w:t>
            </w:r>
            <w:r>
              <w:t>, t</w:t>
            </w:r>
            <w:r w:rsidRPr="00BA5750">
              <w:t xml:space="preserve">ime </w:t>
            </w:r>
            <w:r>
              <w:t>m</w:t>
            </w:r>
            <w:r w:rsidRPr="00BA5750">
              <w:t>anagement</w:t>
            </w:r>
          </w:p>
          <w:p w14:paraId="22CA897C" w14:textId="77777777" w:rsidR="004C5F89" w:rsidRPr="00AF55A6" w:rsidRDefault="004C5F89" w:rsidP="00095174">
            <w:pPr>
              <w:pStyle w:val="ResumesBullets"/>
            </w:pPr>
            <w:r>
              <w:t>Business analysis &amp; d</w:t>
            </w:r>
            <w:r w:rsidRPr="00BA5750">
              <w:t>ocumentation</w:t>
            </w:r>
          </w:p>
        </w:tc>
      </w:tr>
    </w:tbl>
    <w:p w14:paraId="2A3E9502" w14:textId="77777777" w:rsidR="004C5F89" w:rsidRDefault="004C5F89" w:rsidP="004C5F89">
      <w:pPr>
        <w:pStyle w:val="ResumesBullets"/>
        <w:numPr>
          <w:ilvl w:val="0"/>
          <w:numId w:val="0"/>
        </w:numPr>
        <w:spacing w:line="200" w:lineRule="atLeast"/>
      </w:pPr>
    </w:p>
    <w:p w14:paraId="3DE73057" w14:textId="77777777" w:rsidR="004C5F89" w:rsidRDefault="00AE3556" w:rsidP="004C5F89">
      <w:pPr>
        <w:spacing w:after="0"/>
        <w:rPr>
          <w:rFonts w:asciiTheme="majorBidi" w:hAnsiTheme="majorBidi" w:cstheme="majorBidi"/>
          <w:b/>
          <w:bCs/>
          <w:sz w:val="24"/>
          <w:szCs w:val="24"/>
        </w:rPr>
      </w:pPr>
      <w:r>
        <w:rPr>
          <w:rFonts w:asciiTheme="majorBidi" w:hAnsiTheme="majorBidi" w:cstheme="majorBidi"/>
        </w:rPr>
        <w:pict w14:anchorId="74A9303C">
          <v:rect id="_x0000_i1028" style="width:0;height:1.5pt" o:hralign="center" o:bullet="t" o:hrstd="t" o:hr="t" fillcolor="#a0a0a0" stroked="f"/>
        </w:pict>
      </w:r>
    </w:p>
    <w:p w14:paraId="69363F70" w14:textId="77777777" w:rsidR="004C5F89" w:rsidRDefault="004C5F89" w:rsidP="004C5F89">
      <w:pPr>
        <w:spacing w:after="0"/>
        <w:rPr>
          <w:rFonts w:asciiTheme="majorBidi" w:hAnsiTheme="majorBidi" w:cstheme="majorBidi"/>
          <w:b/>
          <w:bCs/>
          <w:sz w:val="24"/>
          <w:szCs w:val="24"/>
        </w:rPr>
      </w:pPr>
    </w:p>
    <w:p w14:paraId="612C909D" w14:textId="77777777" w:rsidR="004C5F89" w:rsidRDefault="004C5F89" w:rsidP="004C5F89">
      <w:pPr>
        <w:spacing w:after="0"/>
        <w:rPr>
          <w:rFonts w:asciiTheme="majorBidi" w:hAnsiTheme="majorBidi" w:cstheme="majorBidi"/>
          <w:b/>
          <w:bCs/>
          <w:sz w:val="24"/>
          <w:szCs w:val="24"/>
        </w:rPr>
      </w:pPr>
      <w:r>
        <w:rPr>
          <w:rFonts w:asciiTheme="majorBidi" w:hAnsiTheme="majorBidi" w:cstheme="majorBidi"/>
          <w:b/>
          <w:bCs/>
          <w:sz w:val="24"/>
          <w:szCs w:val="24"/>
        </w:rPr>
        <w:t>Projects</w:t>
      </w:r>
    </w:p>
    <w:p w14:paraId="05B4CA94" w14:textId="77777777" w:rsidR="004C5F89" w:rsidRDefault="004C5F89" w:rsidP="004C5F89">
      <w:pPr>
        <w:pStyle w:val="ResumesBullets"/>
      </w:pPr>
      <w:r>
        <w:t>remoteRecruit: A</w:t>
      </w:r>
      <w:r w:rsidRPr="000B0500">
        <w:t xml:space="preserve"> full-stack application that is built with the user in mind, remoteRecrit is an application that allows its users to find the perfect job match.</w:t>
      </w:r>
    </w:p>
    <w:p w14:paraId="03CC46B1" w14:textId="77777777" w:rsidR="004C5F89" w:rsidRDefault="004C5F89" w:rsidP="004C5F89">
      <w:pPr>
        <w:pStyle w:val="ResumesBullets"/>
        <w:numPr>
          <w:ilvl w:val="1"/>
          <w:numId w:val="1"/>
        </w:numPr>
      </w:pPr>
      <w:r>
        <w:t xml:space="preserve">Technologies Used: </w:t>
      </w:r>
    </w:p>
    <w:p w14:paraId="4EC0AD3F" w14:textId="77777777" w:rsidR="004C5F89" w:rsidRDefault="004C5F89" w:rsidP="004C5F89">
      <w:pPr>
        <w:pStyle w:val="ResumesBullets"/>
        <w:numPr>
          <w:ilvl w:val="2"/>
          <w:numId w:val="1"/>
        </w:numPr>
      </w:pPr>
      <w:r>
        <w:t>HTML 5</w:t>
      </w:r>
    </w:p>
    <w:p w14:paraId="50C32586" w14:textId="77777777" w:rsidR="004C5F89" w:rsidRDefault="004C5F89" w:rsidP="004C5F89">
      <w:pPr>
        <w:pStyle w:val="ResumesBullets"/>
        <w:numPr>
          <w:ilvl w:val="2"/>
          <w:numId w:val="1"/>
        </w:numPr>
      </w:pPr>
      <w:r>
        <w:t>Bootstrap 5/ CSS3</w:t>
      </w:r>
    </w:p>
    <w:p w14:paraId="69836523" w14:textId="77777777" w:rsidR="004C5F89" w:rsidRDefault="004C5F89" w:rsidP="004C5F89">
      <w:pPr>
        <w:pStyle w:val="ResumesBullets"/>
        <w:numPr>
          <w:ilvl w:val="2"/>
          <w:numId w:val="1"/>
        </w:numPr>
      </w:pPr>
      <w:r>
        <w:t>JavaScript</w:t>
      </w:r>
    </w:p>
    <w:p w14:paraId="70CBD949" w14:textId="77777777" w:rsidR="004C5F89" w:rsidRDefault="004C5F89" w:rsidP="004C5F89">
      <w:pPr>
        <w:pStyle w:val="ResumesBullets"/>
        <w:numPr>
          <w:ilvl w:val="2"/>
          <w:numId w:val="1"/>
        </w:numPr>
      </w:pPr>
      <w:r>
        <w:t>Node.js</w:t>
      </w:r>
    </w:p>
    <w:p w14:paraId="575BC319" w14:textId="77777777" w:rsidR="004C5F89" w:rsidRDefault="004C5F89" w:rsidP="004C5F89">
      <w:pPr>
        <w:pStyle w:val="ResumesBullets"/>
        <w:numPr>
          <w:ilvl w:val="2"/>
          <w:numId w:val="1"/>
        </w:numPr>
      </w:pPr>
      <w:r>
        <w:t>Handlebars</w:t>
      </w:r>
    </w:p>
    <w:p w14:paraId="76588067" w14:textId="77777777" w:rsidR="004C5F89" w:rsidRDefault="004C5F89" w:rsidP="004C5F89">
      <w:pPr>
        <w:pStyle w:val="ResumesBullets"/>
        <w:numPr>
          <w:ilvl w:val="2"/>
          <w:numId w:val="1"/>
        </w:numPr>
      </w:pPr>
      <w:r>
        <w:t>Dependencies:</w:t>
      </w:r>
    </w:p>
    <w:p w14:paraId="3C42E5F5" w14:textId="77777777" w:rsidR="004C5F89" w:rsidRDefault="004C5F89" w:rsidP="004C5F89">
      <w:pPr>
        <w:pStyle w:val="ResumesBullets"/>
        <w:numPr>
          <w:ilvl w:val="3"/>
          <w:numId w:val="1"/>
        </w:numPr>
      </w:pPr>
      <w:r>
        <w:t>bcrypt</w:t>
      </w:r>
    </w:p>
    <w:p w14:paraId="6D7CA944" w14:textId="77777777" w:rsidR="004C5F89" w:rsidRDefault="004C5F89" w:rsidP="004C5F89">
      <w:pPr>
        <w:pStyle w:val="ResumesBullets"/>
        <w:numPr>
          <w:ilvl w:val="3"/>
          <w:numId w:val="1"/>
        </w:numPr>
      </w:pPr>
      <w:r>
        <w:t>dotenv</w:t>
      </w:r>
    </w:p>
    <w:p w14:paraId="6276778F" w14:textId="77777777" w:rsidR="004C5F89" w:rsidRDefault="004C5F89" w:rsidP="004C5F89">
      <w:pPr>
        <w:pStyle w:val="ResumesBullets"/>
        <w:numPr>
          <w:ilvl w:val="3"/>
          <w:numId w:val="1"/>
        </w:numPr>
      </w:pPr>
      <w:r>
        <w:t>mysql2</w:t>
      </w:r>
    </w:p>
    <w:p w14:paraId="75D58B7A" w14:textId="77777777" w:rsidR="004C5F89" w:rsidRDefault="004C5F89" w:rsidP="004C5F89">
      <w:pPr>
        <w:pStyle w:val="ResumesBullets"/>
        <w:numPr>
          <w:ilvl w:val="3"/>
          <w:numId w:val="1"/>
        </w:numPr>
      </w:pPr>
      <w:r>
        <w:lastRenderedPageBreak/>
        <w:t>sequelize</w:t>
      </w:r>
    </w:p>
    <w:p w14:paraId="1C54C20E" w14:textId="77777777" w:rsidR="004C5F89" w:rsidRDefault="004C5F89" w:rsidP="004C5F89">
      <w:pPr>
        <w:pStyle w:val="ResumesBullets"/>
        <w:numPr>
          <w:ilvl w:val="3"/>
          <w:numId w:val="1"/>
        </w:numPr>
      </w:pPr>
      <w:r>
        <w:t>connect-session-sequelize</w:t>
      </w:r>
    </w:p>
    <w:p w14:paraId="7AA55AF0" w14:textId="77777777" w:rsidR="004C5F89" w:rsidRDefault="004C5F89" w:rsidP="004C5F89">
      <w:pPr>
        <w:pStyle w:val="ResumesBullets"/>
        <w:numPr>
          <w:ilvl w:val="3"/>
          <w:numId w:val="1"/>
        </w:numPr>
      </w:pPr>
      <w:r>
        <w:t>express</w:t>
      </w:r>
    </w:p>
    <w:p w14:paraId="349EB0CF" w14:textId="77777777" w:rsidR="004C5F89" w:rsidRDefault="004C5F89" w:rsidP="004C5F89">
      <w:pPr>
        <w:pStyle w:val="ResumesBullets"/>
        <w:numPr>
          <w:ilvl w:val="3"/>
          <w:numId w:val="1"/>
        </w:numPr>
      </w:pPr>
      <w:r>
        <w:t>express-handlebars</w:t>
      </w:r>
    </w:p>
    <w:p w14:paraId="46F1C659" w14:textId="77777777" w:rsidR="004C5F89" w:rsidRDefault="004C5F89" w:rsidP="004C5F89">
      <w:pPr>
        <w:pStyle w:val="ResumesBullets"/>
        <w:numPr>
          <w:ilvl w:val="3"/>
          <w:numId w:val="1"/>
        </w:numPr>
      </w:pPr>
      <w:r>
        <w:t>express-session</w:t>
      </w:r>
    </w:p>
    <w:p w14:paraId="4453134E" w14:textId="77777777" w:rsidR="004C5F89" w:rsidRDefault="004C5F89" w:rsidP="004C5F89">
      <w:pPr>
        <w:pStyle w:val="ResumesBullets"/>
        <w:numPr>
          <w:ilvl w:val="3"/>
          <w:numId w:val="1"/>
        </w:numPr>
      </w:pPr>
      <w:r>
        <w:t>minisearch</w:t>
      </w:r>
    </w:p>
    <w:p w14:paraId="42188269" w14:textId="77777777" w:rsidR="004C5F89" w:rsidRDefault="004C5F89" w:rsidP="004C5F89">
      <w:pPr>
        <w:pStyle w:val="ResumesBullets"/>
        <w:numPr>
          <w:ilvl w:val="1"/>
          <w:numId w:val="1"/>
        </w:numPr>
      </w:pPr>
      <w:r>
        <w:t xml:space="preserve">Link to Deployed Application: </w:t>
      </w:r>
      <w:hyperlink r:id="rId8" w:history="1">
        <w:r w:rsidRPr="007F63D0">
          <w:rPr>
            <w:rStyle w:val="Hyperlink"/>
          </w:rPr>
          <w:t>https://remote-recruit.herokuapp.com/</w:t>
        </w:r>
      </w:hyperlink>
      <w:r>
        <w:t xml:space="preserve"> </w:t>
      </w:r>
    </w:p>
    <w:p w14:paraId="414FBF46" w14:textId="77777777" w:rsidR="004C5F89" w:rsidRDefault="004C5F89" w:rsidP="004C5F89">
      <w:pPr>
        <w:pStyle w:val="ResumesBullets"/>
        <w:numPr>
          <w:ilvl w:val="0"/>
          <w:numId w:val="0"/>
        </w:numPr>
        <w:ind w:left="1080"/>
      </w:pPr>
    </w:p>
    <w:p w14:paraId="2B69C50F" w14:textId="77777777" w:rsidR="004C5F89" w:rsidRPr="00AF55A6" w:rsidRDefault="004C5F89" w:rsidP="004C5F89">
      <w:pPr>
        <w:pStyle w:val="ResumesBullets"/>
      </w:pPr>
      <w:r>
        <w:t xml:space="preserve">Book Hunt: </w:t>
      </w:r>
      <w:r>
        <w:rPr>
          <w:rFonts w:ascii="Segoe UI" w:hAnsi="Segoe UI" w:cs="Segoe UI"/>
          <w:color w:val="24292E"/>
          <w:shd w:val="clear" w:color="auto" w:fill="FFFFFF"/>
        </w:rPr>
        <w:t>An</w:t>
      </w:r>
      <w:r w:rsidRPr="00DF2DEE">
        <w:rPr>
          <w:rFonts w:ascii="Segoe UI" w:hAnsi="Segoe UI" w:cs="Segoe UI"/>
          <w:color w:val="24292E"/>
          <w:shd w:val="clear" w:color="auto" w:fill="FFFFFF"/>
        </w:rPr>
        <w:t xml:space="preserve"> application designed with avid readers in mind, having a one stop shop application where it provides the user/reader with several choices to find the prefect book from the comfort of their own homes. This project was developed in collaboration with other team members</w:t>
      </w:r>
    </w:p>
    <w:p w14:paraId="13B9A81E" w14:textId="77777777" w:rsidR="004C5F89" w:rsidRPr="00AF55A6" w:rsidRDefault="004C5F89" w:rsidP="004C5F89">
      <w:pPr>
        <w:pStyle w:val="ResumesBullets"/>
        <w:numPr>
          <w:ilvl w:val="1"/>
          <w:numId w:val="1"/>
        </w:numPr>
      </w:pPr>
      <w:r>
        <w:rPr>
          <w:rFonts w:ascii="Segoe UI" w:hAnsi="Segoe UI" w:cs="Segoe UI"/>
          <w:color w:val="24292E"/>
          <w:shd w:val="clear" w:color="auto" w:fill="FFFFFF"/>
        </w:rPr>
        <w:t>Technologies Used:</w:t>
      </w:r>
    </w:p>
    <w:p w14:paraId="54734E4E" w14:textId="77777777" w:rsidR="004C5F89" w:rsidRPr="001A01E2" w:rsidRDefault="004C5F89" w:rsidP="004C5F89">
      <w:pPr>
        <w:pStyle w:val="ResumesBullets"/>
        <w:numPr>
          <w:ilvl w:val="2"/>
          <w:numId w:val="1"/>
        </w:numPr>
      </w:pPr>
      <w:r w:rsidRPr="001A01E2">
        <w:t>HTML</w:t>
      </w:r>
      <w:r>
        <w:t xml:space="preserve">, </w:t>
      </w:r>
      <w:r w:rsidRPr="001A01E2">
        <w:t>CSS</w:t>
      </w:r>
      <w:r>
        <w:t xml:space="preserve">, </w:t>
      </w:r>
      <w:r w:rsidRPr="001A01E2">
        <w:t>Foundation 6 front-end framework</w:t>
      </w:r>
    </w:p>
    <w:p w14:paraId="668FE425" w14:textId="77777777" w:rsidR="004C5F89" w:rsidRPr="001A01E2" w:rsidRDefault="004C5F89" w:rsidP="004C5F89">
      <w:pPr>
        <w:pStyle w:val="ResumesBullets"/>
        <w:numPr>
          <w:ilvl w:val="2"/>
          <w:numId w:val="1"/>
        </w:numPr>
      </w:pPr>
      <w:r w:rsidRPr="001A01E2">
        <w:t>Java</w:t>
      </w:r>
      <w:r>
        <w:t>S</w:t>
      </w:r>
      <w:r w:rsidRPr="001A01E2">
        <w:t>cript</w:t>
      </w:r>
      <w:r>
        <w:t xml:space="preserve">, </w:t>
      </w:r>
      <w:r w:rsidRPr="001A01E2">
        <w:t>jQuery</w:t>
      </w:r>
    </w:p>
    <w:p w14:paraId="3930492A" w14:textId="77777777" w:rsidR="004C5F89" w:rsidRDefault="004C5F89" w:rsidP="004C5F89">
      <w:pPr>
        <w:pStyle w:val="ResumesBullets"/>
        <w:numPr>
          <w:ilvl w:val="2"/>
          <w:numId w:val="1"/>
        </w:numPr>
      </w:pPr>
      <w:r w:rsidRPr="001A01E2">
        <w:t>New York Times Best Sellers API</w:t>
      </w:r>
      <w:r>
        <w:t xml:space="preserve">,  </w:t>
      </w:r>
      <w:r w:rsidRPr="001A01E2">
        <w:t>Google Books API</w:t>
      </w:r>
    </w:p>
    <w:p w14:paraId="0C73B56A" w14:textId="77777777" w:rsidR="004C5F89" w:rsidRDefault="004C5F89" w:rsidP="004C5F89">
      <w:pPr>
        <w:pStyle w:val="ResumesBullets"/>
        <w:numPr>
          <w:ilvl w:val="1"/>
          <w:numId w:val="1"/>
        </w:numPr>
      </w:pPr>
      <w:r>
        <w:t xml:space="preserve">Link to Deployed Application: </w:t>
      </w:r>
      <w:hyperlink r:id="rId9" w:history="1">
        <w:r w:rsidRPr="00665BA5">
          <w:rPr>
            <w:rStyle w:val="Hyperlink"/>
          </w:rPr>
          <w:t>https://srad25.github.io/Book-Hunt/</w:t>
        </w:r>
      </w:hyperlink>
      <w:r>
        <w:t xml:space="preserve"> </w:t>
      </w:r>
    </w:p>
    <w:p w14:paraId="4E035F3A" w14:textId="77777777" w:rsidR="004C5F89" w:rsidRDefault="004C5F89" w:rsidP="004C5F89">
      <w:pPr>
        <w:pStyle w:val="ResumesBullets"/>
        <w:numPr>
          <w:ilvl w:val="0"/>
          <w:numId w:val="0"/>
        </w:numPr>
        <w:ind w:left="180" w:hanging="180"/>
      </w:pPr>
    </w:p>
    <w:p w14:paraId="726904FD" w14:textId="77777777" w:rsidR="004C5F89" w:rsidRPr="00F7632E" w:rsidRDefault="004C5F89" w:rsidP="004C5F89">
      <w:pPr>
        <w:pStyle w:val="ResumesBullets"/>
      </w:pPr>
      <w:r>
        <w:t xml:space="preserve">Weather Dashboard: </w:t>
      </w:r>
      <w:r w:rsidRPr="00DF2DEE">
        <w:rPr>
          <w:rFonts w:ascii="Segoe UI" w:hAnsi="Segoe UI" w:cs="Segoe UI"/>
          <w:color w:val="24292E"/>
          <w:shd w:val="clear" w:color="auto" w:fill="FFFFFF"/>
        </w:rPr>
        <w:t>The weather dashboard is designed for the user to be able to check the weather conditions for the current day and be able to see the forecast for up to five days.</w:t>
      </w:r>
    </w:p>
    <w:p w14:paraId="41F164B5" w14:textId="77777777" w:rsidR="004C5F89" w:rsidRPr="00F7632E" w:rsidRDefault="004C5F89" w:rsidP="004C5F89">
      <w:pPr>
        <w:pStyle w:val="ResumesBullets"/>
        <w:numPr>
          <w:ilvl w:val="1"/>
          <w:numId w:val="1"/>
        </w:numPr>
      </w:pPr>
      <w:r>
        <w:rPr>
          <w:rFonts w:ascii="Segoe UI" w:hAnsi="Segoe UI" w:cs="Segoe UI"/>
          <w:color w:val="24292E"/>
          <w:shd w:val="clear" w:color="auto" w:fill="FFFFFF"/>
        </w:rPr>
        <w:t>Technologies Used:</w:t>
      </w:r>
    </w:p>
    <w:p w14:paraId="64B144E6" w14:textId="77777777" w:rsidR="004C5F89" w:rsidRPr="00056E7A" w:rsidRDefault="004C5F89" w:rsidP="004C5F89">
      <w:pPr>
        <w:pStyle w:val="ResumesBullets"/>
        <w:numPr>
          <w:ilvl w:val="2"/>
          <w:numId w:val="1"/>
        </w:numPr>
      </w:pPr>
      <w:r>
        <w:t xml:space="preserve">HTML, </w:t>
      </w:r>
      <w:r w:rsidRPr="00056E7A">
        <w:t>Bootstrap</w:t>
      </w:r>
      <w:r>
        <w:t xml:space="preserve">, </w:t>
      </w:r>
      <w:r w:rsidRPr="00056E7A">
        <w:t>CSS</w:t>
      </w:r>
    </w:p>
    <w:p w14:paraId="7FAD20E4" w14:textId="77777777" w:rsidR="004C5F89" w:rsidRPr="00056E7A" w:rsidRDefault="004C5F89" w:rsidP="004C5F89">
      <w:pPr>
        <w:pStyle w:val="ResumesBullets"/>
        <w:numPr>
          <w:ilvl w:val="2"/>
          <w:numId w:val="1"/>
        </w:numPr>
      </w:pPr>
      <w:r w:rsidRPr="00056E7A">
        <w:t>Java</w:t>
      </w:r>
      <w:r>
        <w:t>S</w:t>
      </w:r>
      <w:r w:rsidRPr="00056E7A">
        <w:t>cript</w:t>
      </w:r>
      <w:r>
        <w:t xml:space="preserve">, </w:t>
      </w:r>
      <w:r w:rsidRPr="00056E7A">
        <w:t>jQuery</w:t>
      </w:r>
    </w:p>
    <w:p w14:paraId="2FD3B5E7" w14:textId="77777777" w:rsidR="004C5F89" w:rsidRDefault="004C5F89" w:rsidP="004C5F89">
      <w:pPr>
        <w:pStyle w:val="ResumesBullets"/>
        <w:numPr>
          <w:ilvl w:val="2"/>
          <w:numId w:val="1"/>
        </w:numPr>
      </w:pPr>
      <w:r w:rsidRPr="00056E7A">
        <w:t>moment.js</w:t>
      </w:r>
      <w:r>
        <w:t xml:space="preserve">, </w:t>
      </w:r>
      <w:r w:rsidRPr="00056E7A">
        <w:t>Open Weather API</w:t>
      </w:r>
      <w:r>
        <w:t xml:space="preserve">, </w:t>
      </w:r>
      <w:r w:rsidRPr="00056E7A">
        <w:t>Typeahead add on</w:t>
      </w:r>
    </w:p>
    <w:p w14:paraId="67F6281F" w14:textId="77777777" w:rsidR="004C5F89" w:rsidRDefault="004C5F89" w:rsidP="004C5F89">
      <w:pPr>
        <w:pStyle w:val="ResumesBullets"/>
        <w:numPr>
          <w:ilvl w:val="1"/>
          <w:numId w:val="1"/>
        </w:numPr>
      </w:pPr>
      <w:r>
        <w:t xml:space="preserve">Link to Deployed Application: </w:t>
      </w:r>
      <w:hyperlink r:id="rId10" w:history="1">
        <w:r w:rsidRPr="00665BA5">
          <w:rPr>
            <w:rStyle w:val="Hyperlink"/>
          </w:rPr>
          <w:t>https://nohaashraf85.github.io/Weather-Dashboard/</w:t>
        </w:r>
      </w:hyperlink>
      <w:r>
        <w:t xml:space="preserve"> </w:t>
      </w:r>
    </w:p>
    <w:p w14:paraId="696E18DB" w14:textId="77777777" w:rsidR="004C5F89" w:rsidRDefault="004C5F89" w:rsidP="004C5F89">
      <w:pPr>
        <w:pStyle w:val="ResumesBullets"/>
        <w:numPr>
          <w:ilvl w:val="0"/>
          <w:numId w:val="0"/>
        </w:numPr>
        <w:ind w:left="180" w:hanging="180"/>
      </w:pPr>
    </w:p>
    <w:p w14:paraId="3FBC8378" w14:textId="77777777" w:rsidR="004C5F89" w:rsidRPr="00F7632E" w:rsidRDefault="004C5F89" w:rsidP="004C5F89">
      <w:pPr>
        <w:pStyle w:val="ResumesBullets"/>
      </w:pPr>
      <w:r>
        <w:t xml:space="preserve">Portfolio: </w:t>
      </w:r>
      <w:r w:rsidRPr="00DF2DEE">
        <w:rPr>
          <w:rFonts w:ascii="Segoe UI" w:hAnsi="Segoe UI" w:cs="Segoe UI"/>
          <w:color w:val="24292E"/>
          <w:shd w:val="clear" w:color="auto" w:fill="FFFFFF"/>
        </w:rPr>
        <w:t>Creating a portfolio is essential to show my qualifications, I created this website to show my skills and showcase my projects</w:t>
      </w:r>
    </w:p>
    <w:p w14:paraId="3E0C5A60" w14:textId="77777777" w:rsidR="004C5F89" w:rsidRPr="00F7632E" w:rsidRDefault="004C5F89" w:rsidP="004C5F89">
      <w:pPr>
        <w:pStyle w:val="ResumesBullets"/>
        <w:numPr>
          <w:ilvl w:val="1"/>
          <w:numId w:val="1"/>
        </w:numPr>
      </w:pPr>
      <w:r>
        <w:rPr>
          <w:rFonts w:ascii="Segoe UI" w:hAnsi="Segoe UI" w:cs="Segoe UI"/>
          <w:color w:val="24292E"/>
          <w:shd w:val="clear" w:color="auto" w:fill="FFFFFF"/>
        </w:rPr>
        <w:t>Technologies Used:</w:t>
      </w:r>
    </w:p>
    <w:p w14:paraId="7AF3EF29" w14:textId="77777777" w:rsidR="004C5F89" w:rsidRPr="00056E7A" w:rsidRDefault="004C5F89" w:rsidP="004C5F89">
      <w:pPr>
        <w:pStyle w:val="ResumesBullets"/>
        <w:numPr>
          <w:ilvl w:val="2"/>
          <w:numId w:val="1"/>
        </w:numPr>
      </w:pPr>
      <w:r>
        <w:t xml:space="preserve">HTML, </w:t>
      </w:r>
      <w:r w:rsidRPr="00056E7A">
        <w:t>Bootstrap</w:t>
      </w:r>
      <w:r>
        <w:t xml:space="preserve">, </w:t>
      </w:r>
      <w:r w:rsidRPr="00056E7A">
        <w:t>CSS</w:t>
      </w:r>
    </w:p>
    <w:p w14:paraId="7B2AF360" w14:textId="77777777" w:rsidR="004C5F89" w:rsidRPr="001A01E2" w:rsidRDefault="004C5F89" w:rsidP="004C5F89">
      <w:pPr>
        <w:pStyle w:val="ResumesBullets"/>
        <w:numPr>
          <w:ilvl w:val="1"/>
          <w:numId w:val="1"/>
        </w:numPr>
      </w:pPr>
      <w:r>
        <w:t xml:space="preserve">Link to Deployed Application: </w:t>
      </w:r>
      <w:hyperlink r:id="rId11" w:history="1">
        <w:r w:rsidRPr="00665BA5">
          <w:rPr>
            <w:rStyle w:val="Hyperlink"/>
          </w:rPr>
          <w:t>https://nohaashraf85.github.io/MyPortfolio_NohaAshraf/</w:t>
        </w:r>
      </w:hyperlink>
      <w:r>
        <w:t xml:space="preserve"> </w:t>
      </w:r>
    </w:p>
    <w:p w14:paraId="39C790E7" w14:textId="77777777" w:rsidR="004C5F89" w:rsidRPr="00BA5750" w:rsidRDefault="004C5F89" w:rsidP="004C5F89">
      <w:pPr>
        <w:pStyle w:val="ResumesBullets"/>
        <w:numPr>
          <w:ilvl w:val="0"/>
          <w:numId w:val="0"/>
        </w:numPr>
      </w:pPr>
    </w:p>
    <w:p w14:paraId="380EBE77" w14:textId="77777777" w:rsidR="004C5F89" w:rsidRDefault="00AE3556" w:rsidP="004C5F89">
      <w:pPr>
        <w:spacing w:after="0"/>
        <w:jc w:val="center"/>
        <w:rPr>
          <w:rFonts w:asciiTheme="majorBidi" w:hAnsiTheme="majorBidi" w:cstheme="majorBidi"/>
        </w:rPr>
      </w:pPr>
      <w:r>
        <w:rPr>
          <w:rFonts w:asciiTheme="majorBidi" w:hAnsiTheme="majorBidi" w:cstheme="majorBidi"/>
        </w:rPr>
        <w:pict w14:anchorId="19AC70A0">
          <v:rect id="_x0000_i1029" style="width:0;height:1.5pt" o:hralign="center" o:bullet="t" o:hrstd="t" o:hr="t" fillcolor="#a0a0a0" stroked="f"/>
        </w:pict>
      </w:r>
    </w:p>
    <w:p w14:paraId="28ADBF30" w14:textId="77777777" w:rsidR="004C5F89" w:rsidRDefault="004C5F89" w:rsidP="004C5F89">
      <w:pPr>
        <w:spacing w:after="0"/>
        <w:rPr>
          <w:rFonts w:asciiTheme="majorBidi" w:hAnsiTheme="majorBidi" w:cstheme="majorBidi"/>
          <w:b/>
          <w:bCs/>
          <w:sz w:val="24"/>
          <w:szCs w:val="24"/>
        </w:rPr>
      </w:pPr>
    </w:p>
    <w:p w14:paraId="2C8C53C1" w14:textId="77777777" w:rsidR="004C5F89" w:rsidRPr="00E81C92" w:rsidRDefault="004C5F89" w:rsidP="004C5F89">
      <w:pPr>
        <w:spacing w:after="0"/>
      </w:pPr>
      <w:r>
        <w:rPr>
          <w:rFonts w:asciiTheme="majorBidi" w:hAnsiTheme="majorBidi" w:cstheme="majorBidi"/>
          <w:b/>
          <w:bCs/>
          <w:sz w:val="24"/>
          <w:szCs w:val="24"/>
        </w:rPr>
        <w:t>Other Projects</w:t>
      </w:r>
    </w:p>
    <w:p w14:paraId="1E75D940" w14:textId="77777777" w:rsidR="004C5F89" w:rsidRDefault="004C5F89" w:rsidP="004C5F89">
      <w:pPr>
        <w:pStyle w:val="ResumesBullets"/>
        <w:numPr>
          <w:ilvl w:val="0"/>
          <w:numId w:val="8"/>
        </w:numPr>
      </w:pPr>
      <w:r>
        <w:t xml:space="preserve">E-Commerce System – Back-End: </w:t>
      </w:r>
      <w:hyperlink r:id="rId12" w:history="1">
        <w:r w:rsidRPr="001740EB">
          <w:rPr>
            <w:rStyle w:val="Hyperlink"/>
          </w:rPr>
          <w:t>https://github.com/NohaAshraf85/E-Commerce-System-Back-End</w:t>
        </w:r>
      </w:hyperlink>
      <w:r>
        <w:t xml:space="preserve"> </w:t>
      </w:r>
    </w:p>
    <w:p w14:paraId="2A1C2054" w14:textId="77777777" w:rsidR="004C5F89" w:rsidRDefault="004C5F89" w:rsidP="004C5F89">
      <w:pPr>
        <w:pStyle w:val="ResumesBullets"/>
        <w:numPr>
          <w:ilvl w:val="0"/>
          <w:numId w:val="8"/>
        </w:numPr>
      </w:pPr>
      <w:r>
        <w:t xml:space="preserve">Employee Management System: </w:t>
      </w:r>
      <w:hyperlink r:id="rId13" w:history="1">
        <w:r w:rsidRPr="001740EB">
          <w:rPr>
            <w:rStyle w:val="Hyperlink"/>
          </w:rPr>
          <w:t>https://github.com/NohaAshraf85/Employee-Management-system</w:t>
        </w:r>
      </w:hyperlink>
      <w:r>
        <w:t xml:space="preserve"> </w:t>
      </w:r>
    </w:p>
    <w:p w14:paraId="1410F336" w14:textId="77777777" w:rsidR="004C5F89" w:rsidRDefault="004C5F89" w:rsidP="004C5F89">
      <w:pPr>
        <w:pStyle w:val="ResumesBullets"/>
        <w:numPr>
          <w:ilvl w:val="0"/>
          <w:numId w:val="8"/>
        </w:numPr>
      </w:pPr>
      <w:r>
        <w:t xml:space="preserve">Note Taker Application: </w:t>
      </w:r>
      <w:hyperlink r:id="rId14" w:history="1">
        <w:r w:rsidRPr="001740EB">
          <w:rPr>
            <w:rStyle w:val="Hyperlink"/>
          </w:rPr>
          <w:t>https://fathomless-sierra-25537.herokuapp.com/</w:t>
        </w:r>
      </w:hyperlink>
      <w:r>
        <w:t xml:space="preserve"> </w:t>
      </w:r>
    </w:p>
    <w:p w14:paraId="694F1709" w14:textId="77777777" w:rsidR="004C5F89" w:rsidRDefault="004C5F89" w:rsidP="004C5F89">
      <w:pPr>
        <w:pStyle w:val="ResumesBullets"/>
        <w:numPr>
          <w:ilvl w:val="0"/>
          <w:numId w:val="8"/>
        </w:numPr>
      </w:pPr>
      <w:r>
        <w:t xml:space="preserve">Team Profile Generator: </w:t>
      </w:r>
      <w:hyperlink r:id="rId15" w:history="1">
        <w:r w:rsidRPr="001740EB">
          <w:rPr>
            <w:rStyle w:val="Hyperlink"/>
          </w:rPr>
          <w:t>https://github.com/NohaAshraf85/Team-Profile-Generator</w:t>
        </w:r>
      </w:hyperlink>
      <w:r>
        <w:t xml:space="preserve"> </w:t>
      </w:r>
    </w:p>
    <w:p w14:paraId="1A33ABDC" w14:textId="77777777" w:rsidR="004C5F89" w:rsidRPr="0078502E" w:rsidRDefault="004C5F89" w:rsidP="004C5F89">
      <w:pPr>
        <w:pStyle w:val="ResumesBullets"/>
        <w:numPr>
          <w:ilvl w:val="0"/>
          <w:numId w:val="8"/>
        </w:numPr>
      </w:pPr>
      <w:r>
        <w:t xml:space="preserve">Readme Generator: </w:t>
      </w:r>
      <w:hyperlink r:id="rId16" w:history="1">
        <w:r w:rsidRPr="001740EB">
          <w:rPr>
            <w:rStyle w:val="Hyperlink"/>
          </w:rPr>
          <w:t>https://github.com/NohaAshraf85/README-Generator</w:t>
        </w:r>
      </w:hyperlink>
      <w:r>
        <w:t xml:space="preserve"> </w:t>
      </w:r>
    </w:p>
    <w:p w14:paraId="4B54C680" w14:textId="77777777" w:rsidR="004C5F89" w:rsidRDefault="00AE3556" w:rsidP="004C5F89">
      <w:pPr>
        <w:spacing w:after="0"/>
        <w:rPr>
          <w:rFonts w:asciiTheme="majorBidi" w:hAnsiTheme="majorBidi" w:cstheme="majorBidi"/>
          <w:b/>
          <w:bCs/>
          <w:sz w:val="24"/>
          <w:szCs w:val="24"/>
        </w:rPr>
      </w:pPr>
      <w:r>
        <w:rPr>
          <w:rFonts w:asciiTheme="majorBidi" w:hAnsiTheme="majorBidi" w:cstheme="majorBidi"/>
        </w:rPr>
        <w:pict w14:anchorId="07697A3A">
          <v:rect id="_x0000_i1030" style="width:0;height:1.5pt" o:hralign="center" o:hrstd="t" o:hr="t" fillcolor="#a0a0a0" stroked="f"/>
        </w:pict>
      </w:r>
    </w:p>
    <w:p w14:paraId="0E500374" w14:textId="77777777" w:rsidR="004C5F89" w:rsidRPr="00E81C92" w:rsidRDefault="004C5F89" w:rsidP="004C5F89">
      <w:pPr>
        <w:spacing w:after="0"/>
      </w:pPr>
      <w:r w:rsidRPr="006952CF">
        <w:rPr>
          <w:rFonts w:asciiTheme="majorBidi" w:hAnsiTheme="majorBidi" w:cstheme="majorBidi"/>
          <w:b/>
          <w:bCs/>
          <w:sz w:val="24"/>
          <w:szCs w:val="24"/>
        </w:rPr>
        <w:t>WORK HISTORY</w:t>
      </w:r>
    </w:p>
    <w:p w14:paraId="2EA142A6" w14:textId="77777777" w:rsidR="004C5F89" w:rsidRDefault="004C5F89" w:rsidP="004C5F89">
      <w:pPr>
        <w:pStyle w:val="ResumePositiontitle"/>
        <w:rPr>
          <w:rFonts w:asciiTheme="majorBidi" w:hAnsiTheme="majorBidi" w:cstheme="majorBidi"/>
          <w:color w:val="000000" w:themeColor="text1"/>
        </w:rPr>
      </w:pPr>
      <w:r>
        <w:rPr>
          <w:rFonts w:asciiTheme="majorBidi" w:hAnsiTheme="majorBidi" w:cstheme="majorBidi"/>
          <w:color w:val="000000" w:themeColor="text1"/>
        </w:rPr>
        <w:t>Senior Business Support Specialist (Bid Manager), May 2011 – May 2017, ITWORX Egypt and Dubai</w:t>
      </w:r>
    </w:p>
    <w:p w14:paraId="7B86950C" w14:textId="77777777" w:rsidR="004C5F89" w:rsidRPr="00624E68" w:rsidRDefault="004C5F89" w:rsidP="004C5F89">
      <w:pPr>
        <w:pStyle w:val="ResumesBullets"/>
        <w:numPr>
          <w:ilvl w:val="0"/>
          <w:numId w:val="0"/>
        </w:numPr>
      </w:pPr>
      <w:r w:rsidRPr="00DF2DEE">
        <w:t>Managing responses to high scale Requests for Proposals (RFPs) ranging from $500K up to $8M in various regions</w:t>
      </w:r>
      <w:r>
        <w:t>.</w:t>
      </w:r>
    </w:p>
    <w:p w14:paraId="7510D6C8" w14:textId="77777777" w:rsidR="004C5F89" w:rsidRPr="0078502E" w:rsidRDefault="004C5F89" w:rsidP="004C5F89">
      <w:pPr>
        <w:pStyle w:val="ResumesBullets"/>
        <w:numPr>
          <w:ilvl w:val="0"/>
          <w:numId w:val="0"/>
        </w:numPr>
      </w:pPr>
    </w:p>
    <w:p w14:paraId="220CA660" w14:textId="77777777" w:rsidR="004C5F89" w:rsidRDefault="00AE3556" w:rsidP="004C5F89">
      <w:pPr>
        <w:spacing w:after="0"/>
      </w:pPr>
      <w:r>
        <w:rPr>
          <w:rFonts w:asciiTheme="majorBidi" w:hAnsiTheme="majorBidi" w:cstheme="majorBidi"/>
        </w:rPr>
        <w:pict w14:anchorId="7482BD36">
          <v:rect id="_x0000_i1031" style="width:0;height:1.5pt" o:hralign="center" o:hrstd="t" o:hr="t" fillcolor="#a0a0a0" stroked="f"/>
        </w:pict>
      </w:r>
    </w:p>
    <w:p w14:paraId="5A57841E" w14:textId="77777777" w:rsidR="004C5F89" w:rsidRDefault="004C5F89" w:rsidP="004C5F89">
      <w:pPr>
        <w:spacing w:after="0"/>
        <w:rPr>
          <w:rFonts w:asciiTheme="majorBidi" w:hAnsiTheme="majorBidi" w:cstheme="majorBidi"/>
          <w:b/>
          <w:bCs/>
          <w:sz w:val="24"/>
          <w:szCs w:val="24"/>
        </w:rPr>
      </w:pPr>
    </w:p>
    <w:p w14:paraId="6A746B88" w14:textId="77777777" w:rsidR="004C5F89" w:rsidRDefault="004C5F89" w:rsidP="004C5F89">
      <w:pPr>
        <w:spacing w:after="0"/>
        <w:rPr>
          <w:rFonts w:asciiTheme="majorBidi" w:hAnsiTheme="majorBidi" w:cstheme="majorBidi"/>
          <w:b/>
          <w:bCs/>
          <w:sz w:val="24"/>
          <w:szCs w:val="24"/>
        </w:rPr>
      </w:pPr>
    </w:p>
    <w:p w14:paraId="0F4E2B2F" w14:textId="77777777" w:rsidR="004C5F89" w:rsidRDefault="004C5F89" w:rsidP="004C5F89">
      <w:pPr>
        <w:spacing w:after="0"/>
        <w:rPr>
          <w:rFonts w:asciiTheme="majorBidi" w:hAnsiTheme="majorBidi" w:cstheme="majorBidi"/>
          <w:b/>
          <w:bCs/>
          <w:sz w:val="24"/>
          <w:szCs w:val="24"/>
        </w:rPr>
      </w:pPr>
      <w:r>
        <w:rPr>
          <w:rFonts w:asciiTheme="majorBidi" w:hAnsiTheme="majorBidi" w:cstheme="majorBidi"/>
          <w:b/>
          <w:bCs/>
          <w:sz w:val="24"/>
          <w:szCs w:val="24"/>
        </w:rPr>
        <w:t>EDUCATION</w:t>
      </w:r>
    </w:p>
    <w:p w14:paraId="44DB5755" w14:textId="77777777" w:rsidR="004C5F89" w:rsidRDefault="004C5F89" w:rsidP="004C5F89">
      <w:pPr>
        <w:pStyle w:val="Achievement"/>
        <w:numPr>
          <w:ilvl w:val="0"/>
          <w:numId w:val="3"/>
        </w:numPr>
        <w:tabs>
          <w:tab w:val="clear" w:pos="720"/>
          <w:tab w:val="num" w:pos="182"/>
        </w:tabs>
        <w:spacing w:after="0" w:line="240" w:lineRule="atLeast"/>
        <w:ind w:hanging="718"/>
        <w:jc w:val="both"/>
        <w:rPr>
          <w:rFonts w:ascii="Times New Roman" w:hAnsi="Times New Roman"/>
        </w:rPr>
      </w:pPr>
      <w:r>
        <w:rPr>
          <w:rFonts w:ascii="Times New Roman" w:hAnsi="Times New Roman"/>
        </w:rPr>
        <w:t>January 2021 – July 2021 (in progress)</w:t>
      </w:r>
    </w:p>
    <w:p w14:paraId="2DB226A1" w14:textId="77777777" w:rsidR="004C5F89" w:rsidRDefault="004C5F89" w:rsidP="004C5F89">
      <w:pPr>
        <w:pStyle w:val="Achievement"/>
        <w:numPr>
          <w:ilvl w:val="0"/>
          <w:numId w:val="3"/>
        </w:numPr>
        <w:spacing w:after="0" w:line="240" w:lineRule="atLeast"/>
        <w:jc w:val="both"/>
        <w:rPr>
          <w:rFonts w:ascii="Times New Roman" w:hAnsi="Times New Roman"/>
        </w:rPr>
      </w:pPr>
      <w:r>
        <w:rPr>
          <w:rFonts w:ascii="Times New Roman" w:hAnsi="Times New Roman"/>
        </w:rPr>
        <w:t>Coding Bootcamp for full-stack development, UCONN</w:t>
      </w:r>
    </w:p>
    <w:p w14:paraId="2680C4A8" w14:textId="77777777" w:rsidR="004C5F89" w:rsidRDefault="004C5F89" w:rsidP="004C5F89">
      <w:pPr>
        <w:pStyle w:val="Achievement"/>
        <w:spacing w:after="0" w:line="240" w:lineRule="atLeast"/>
        <w:ind w:left="720"/>
        <w:jc w:val="both"/>
        <w:rPr>
          <w:rFonts w:ascii="Times New Roman" w:hAnsi="Times New Roman"/>
        </w:rPr>
      </w:pPr>
    </w:p>
    <w:p w14:paraId="35053687" w14:textId="77777777" w:rsidR="004C5F89" w:rsidRDefault="004C5F89" w:rsidP="004C5F89">
      <w:pPr>
        <w:pStyle w:val="Achievement"/>
        <w:numPr>
          <w:ilvl w:val="0"/>
          <w:numId w:val="3"/>
        </w:numPr>
        <w:tabs>
          <w:tab w:val="clear" w:pos="720"/>
          <w:tab w:val="num" w:pos="182"/>
        </w:tabs>
        <w:spacing w:after="0" w:line="240" w:lineRule="atLeast"/>
        <w:ind w:hanging="718"/>
        <w:jc w:val="both"/>
        <w:rPr>
          <w:rFonts w:ascii="Times New Roman" w:hAnsi="Times New Roman"/>
        </w:rPr>
      </w:pPr>
      <w:r>
        <w:rPr>
          <w:rFonts w:ascii="Times New Roman" w:hAnsi="Times New Roman"/>
        </w:rPr>
        <w:t xml:space="preserve">September 2003 - June 2007 </w:t>
      </w:r>
    </w:p>
    <w:p w14:paraId="24099630" w14:textId="77777777" w:rsidR="004C5F89" w:rsidRPr="001F1146" w:rsidRDefault="004C5F89" w:rsidP="004C5F89">
      <w:pPr>
        <w:pStyle w:val="Achievement"/>
        <w:numPr>
          <w:ilvl w:val="0"/>
          <w:numId w:val="2"/>
        </w:numPr>
        <w:spacing w:after="0" w:line="240" w:lineRule="atLeast"/>
        <w:jc w:val="both"/>
        <w:rPr>
          <w:rFonts w:ascii="Times New Roman" w:hAnsi="Times New Roman"/>
          <w:i/>
          <w:iCs/>
        </w:rPr>
      </w:pPr>
      <w:r>
        <w:rPr>
          <w:rFonts w:ascii="Times New Roman" w:hAnsi="Times New Roman"/>
          <w:i/>
          <w:iCs/>
        </w:rPr>
        <w:t>BA, Faculty of Arts English Department, Ain Shams University</w:t>
      </w:r>
    </w:p>
    <w:p w14:paraId="1ED36B4F" w14:textId="77777777" w:rsidR="004C5F89" w:rsidRDefault="00AE3556" w:rsidP="004C5F89">
      <w:r>
        <w:rPr>
          <w:rFonts w:asciiTheme="majorBidi" w:hAnsiTheme="majorBidi" w:cstheme="majorBidi"/>
        </w:rPr>
        <w:pict w14:anchorId="56A1BF05">
          <v:rect id="_x0000_i1032" style="width:0;height:1.5pt" o:hralign="center" o:hrstd="t" o:hr="t" fillcolor="#a0a0a0" stroked="f"/>
        </w:pict>
      </w:r>
    </w:p>
    <w:p w14:paraId="2FC86E32" w14:textId="77777777" w:rsidR="004C5F89" w:rsidRDefault="004C5F89" w:rsidP="004C5F89">
      <w:pPr>
        <w:spacing w:after="0"/>
        <w:rPr>
          <w:rFonts w:asciiTheme="majorBidi" w:hAnsiTheme="majorBidi" w:cstheme="majorBidi"/>
          <w:b/>
          <w:bCs/>
          <w:sz w:val="24"/>
          <w:szCs w:val="24"/>
        </w:rPr>
      </w:pPr>
      <w:r>
        <w:rPr>
          <w:rFonts w:asciiTheme="majorBidi" w:hAnsiTheme="majorBidi" w:cstheme="majorBidi"/>
          <w:b/>
          <w:bCs/>
          <w:sz w:val="24"/>
          <w:szCs w:val="24"/>
        </w:rPr>
        <w:t>CERTIFICATES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895"/>
      </w:tblGrid>
      <w:tr w:rsidR="004C5F89" w14:paraId="00526F12" w14:textId="77777777" w:rsidTr="00095174">
        <w:tc>
          <w:tcPr>
            <w:tcW w:w="8455" w:type="dxa"/>
          </w:tcPr>
          <w:p w14:paraId="37384C5B" w14:textId="77777777" w:rsidR="004C5F89" w:rsidRDefault="004C5F89" w:rsidP="00095174">
            <w:pPr>
              <w:pStyle w:val="ResumesBullets"/>
            </w:pPr>
            <w:r>
              <w:t>UCONN Full-Stack Development Coding Bootcamp (in progress)</w:t>
            </w:r>
          </w:p>
        </w:tc>
        <w:tc>
          <w:tcPr>
            <w:tcW w:w="895" w:type="dxa"/>
          </w:tcPr>
          <w:p w14:paraId="05D610E2" w14:textId="77777777" w:rsidR="004C5F89" w:rsidRDefault="004C5F89" w:rsidP="00095174">
            <w:pPr>
              <w:rPr>
                <w:rFonts w:asciiTheme="majorBidi" w:hAnsiTheme="majorBidi" w:cstheme="majorBidi"/>
                <w:sz w:val="24"/>
                <w:szCs w:val="24"/>
              </w:rPr>
            </w:pPr>
            <w:r>
              <w:rPr>
                <w:rFonts w:asciiTheme="majorBidi" w:hAnsiTheme="majorBidi" w:cstheme="majorBidi"/>
                <w:sz w:val="24"/>
                <w:szCs w:val="24"/>
              </w:rPr>
              <w:t>2021</w:t>
            </w:r>
          </w:p>
        </w:tc>
      </w:tr>
      <w:tr w:rsidR="004C5F89" w14:paraId="62A93673" w14:textId="77777777" w:rsidTr="00095174">
        <w:tc>
          <w:tcPr>
            <w:tcW w:w="8455" w:type="dxa"/>
          </w:tcPr>
          <w:p w14:paraId="757BA528" w14:textId="77777777" w:rsidR="004C5F89" w:rsidRDefault="004C5F89" w:rsidP="00095174">
            <w:pPr>
              <w:pStyle w:val="ResumesBullets"/>
            </w:pPr>
            <w:r w:rsidRPr="009C6D2A">
              <w:t xml:space="preserve">Project Management </w:t>
            </w:r>
            <w:r w:rsidRPr="00624E68">
              <w:t>Professional (PMP) Exam Preparation Course</w:t>
            </w:r>
            <w:r>
              <w:t>, RITI, Egypt</w:t>
            </w:r>
          </w:p>
        </w:tc>
        <w:tc>
          <w:tcPr>
            <w:tcW w:w="895" w:type="dxa"/>
          </w:tcPr>
          <w:p w14:paraId="237BE266" w14:textId="77777777" w:rsidR="004C5F89" w:rsidRPr="00E81C92" w:rsidRDefault="004C5F89" w:rsidP="00095174">
            <w:pPr>
              <w:rPr>
                <w:rFonts w:asciiTheme="majorBidi" w:hAnsiTheme="majorBidi" w:cstheme="majorBidi"/>
                <w:sz w:val="24"/>
                <w:szCs w:val="24"/>
              </w:rPr>
            </w:pPr>
            <w:r>
              <w:rPr>
                <w:rFonts w:asciiTheme="majorBidi" w:hAnsiTheme="majorBidi" w:cstheme="majorBidi"/>
                <w:sz w:val="24"/>
                <w:szCs w:val="24"/>
              </w:rPr>
              <w:t>2012</w:t>
            </w:r>
          </w:p>
        </w:tc>
      </w:tr>
      <w:tr w:rsidR="004C5F89" w14:paraId="4C2A62A2" w14:textId="77777777" w:rsidTr="00095174">
        <w:tc>
          <w:tcPr>
            <w:tcW w:w="8455" w:type="dxa"/>
          </w:tcPr>
          <w:p w14:paraId="109AB9FD" w14:textId="77777777" w:rsidR="004C5F89" w:rsidRDefault="004C5F89" w:rsidP="00095174">
            <w:pPr>
              <w:pStyle w:val="ResumesBullets"/>
            </w:pPr>
            <w:r>
              <w:t>Effective Communication &amp; Human Relations Lab Class, Dale Carnegie, Egypt</w:t>
            </w:r>
          </w:p>
        </w:tc>
        <w:tc>
          <w:tcPr>
            <w:tcW w:w="895" w:type="dxa"/>
          </w:tcPr>
          <w:p w14:paraId="1ADDDB15" w14:textId="77777777" w:rsidR="004C5F89" w:rsidRPr="00E81C92" w:rsidRDefault="004C5F89" w:rsidP="00095174">
            <w:pPr>
              <w:rPr>
                <w:rFonts w:asciiTheme="majorBidi" w:hAnsiTheme="majorBidi" w:cstheme="majorBidi"/>
                <w:sz w:val="24"/>
                <w:szCs w:val="24"/>
              </w:rPr>
            </w:pPr>
            <w:r>
              <w:rPr>
                <w:rFonts w:asciiTheme="majorBidi" w:hAnsiTheme="majorBidi" w:cstheme="majorBidi"/>
                <w:sz w:val="24"/>
                <w:szCs w:val="24"/>
              </w:rPr>
              <w:t>2010</w:t>
            </w:r>
          </w:p>
        </w:tc>
      </w:tr>
      <w:tr w:rsidR="004C5F89" w14:paraId="15D47D54" w14:textId="77777777" w:rsidTr="00095174">
        <w:tc>
          <w:tcPr>
            <w:tcW w:w="8455" w:type="dxa"/>
          </w:tcPr>
          <w:p w14:paraId="1116CEED" w14:textId="77777777" w:rsidR="004C5F89" w:rsidRPr="00BD3F87" w:rsidRDefault="004C5F89" w:rsidP="00095174">
            <w:pPr>
              <w:pStyle w:val="ResumesBullets"/>
              <w:rPr>
                <w:rFonts w:asciiTheme="majorBidi" w:hAnsiTheme="majorBidi" w:cstheme="majorBidi"/>
                <w:b/>
                <w:sz w:val="24"/>
                <w:szCs w:val="24"/>
              </w:rPr>
            </w:pPr>
            <w:r>
              <w:t>Certified Internal Quality Auditor from SAI GLOBAL Centerior [ISO 9001:2008]</w:t>
            </w:r>
          </w:p>
        </w:tc>
        <w:tc>
          <w:tcPr>
            <w:tcW w:w="895" w:type="dxa"/>
          </w:tcPr>
          <w:p w14:paraId="330D070E" w14:textId="77777777" w:rsidR="004C5F89" w:rsidRPr="00E81C92" w:rsidRDefault="004C5F89" w:rsidP="00095174">
            <w:pPr>
              <w:rPr>
                <w:rFonts w:asciiTheme="majorBidi" w:hAnsiTheme="majorBidi" w:cstheme="majorBidi"/>
                <w:sz w:val="24"/>
                <w:szCs w:val="24"/>
              </w:rPr>
            </w:pPr>
            <w:r w:rsidRPr="00E81C92">
              <w:rPr>
                <w:rFonts w:asciiTheme="majorBidi" w:hAnsiTheme="majorBidi" w:cstheme="majorBidi"/>
                <w:sz w:val="24"/>
                <w:szCs w:val="24"/>
              </w:rPr>
              <w:t>2009</w:t>
            </w:r>
          </w:p>
        </w:tc>
      </w:tr>
      <w:tr w:rsidR="004C5F89" w14:paraId="2892BD3C" w14:textId="77777777" w:rsidTr="00095174">
        <w:tc>
          <w:tcPr>
            <w:tcW w:w="8455" w:type="dxa"/>
          </w:tcPr>
          <w:p w14:paraId="13D8BFCF" w14:textId="77777777" w:rsidR="004C5F89" w:rsidRPr="00BE4E30" w:rsidRDefault="004C5F89" w:rsidP="00095174">
            <w:pPr>
              <w:pStyle w:val="ResumesBullets"/>
              <w:rPr>
                <w:rFonts w:asciiTheme="majorBidi" w:hAnsiTheme="majorBidi" w:cstheme="majorBidi"/>
                <w:b/>
                <w:sz w:val="24"/>
                <w:szCs w:val="24"/>
              </w:rPr>
            </w:pPr>
            <w:r w:rsidRPr="007E5655">
              <w:t>Certified Internal Quality Auditor from SAI GLOBAL Centerior [ISO 9001:2000]</w:t>
            </w:r>
          </w:p>
          <w:p w14:paraId="7D4315D4" w14:textId="77777777" w:rsidR="004C5F89" w:rsidRDefault="004C5F89" w:rsidP="00095174">
            <w:pPr>
              <w:pStyle w:val="ResumesBullets"/>
              <w:numPr>
                <w:ilvl w:val="0"/>
                <w:numId w:val="0"/>
              </w:numPr>
              <w:ind w:left="180"/>
              <w:rPr>
                <w:rFonts w:asciiTheme="majorBidi" w:hAnsiTheme="majorBidi" w:cstheme="majorBidi"/>
                <w:b/>
                <w:sz w:val="24"/>
                <w:szCs w:val="24"/>
              </w:rPr>
            </w:pPr>
          </w:p>
        </w:tc>
        <w:tc>
          <w:tcPr>
            <w:tcW w:w="895" w:type="dxa"/>
          </w:tcPr>
          <w:p w14:paraId="11A9579C" w14:textId="77777777" w:rsidR="004C5F89" w:rsidRPr="00E81C92" w:rsidRDefault="004C5F89" w:rsidP="00095174">
            <w:pPr>
              <w:rPr>
                <w:rFonts w:asciiTheme="majorBidi" w:hAnsiTheme="majorBidi" w:cstheme="majorBidi"/>
                <w:sz w:val="24"/>
                <w:szCs w:val="24"/>
              </w:rPr>
            </w:pPr>
            <w:r w:rsidRPr="00E81C92">
              <w:rPr>
                <w:rFonts w:asciiTheme="majorBidi" w:hAnsiTheme="majorBidi" w:cstheme="majorBidi"/>
                <w:sz w:val="24"/>
                <w:szCs w:val="24"/>
              </w:rPr>
              <w:t>2008</w:t>
            </w:r>
          </w:p>
        </w:tc>
      </w:tr>
      <w:tr w:rsidR="004C5F89" w14:paraId="5C0AF6E6" w14:textId="77777777" w:rsidTr="00095174">
        <w:tc>
          <w:tcPr>
            <w:tcW w:w="8455" w:type="dxa"/>
          </w:tcPr>
          <w:p w14:paraId="20727E2A" w14:textId="77777777" w:rsidR="004C5F89" w:rsidRPr="00E81C92" w:rsidRDefault="004C5F89" w:rsidP="00095174">
            <w:pPr>
              <w:pStyle w:val="ResumesBullets"/>
              <w:rPr>
                <w:rFonts w:asciiTheme="majorBidi" w:hAnsiTheme="majorBidi" w:cstheme="majorBidi"/>
                <w:b/>
                <w:sz w:val="24"/>
                <w:szCs w:val="24"/>
              </w:rPr>
            </w:pPr>
            <w:r>
              <w:t>Human Resources Management Certificate from the American University in Cairo [AUC]</w:t>
            </w:r>
          </w:p>
          <w:p w14:paraId="635EE327" w14:textId="77777777" w:rsidR="004C5F89" w:rsidRPr="0087345D" w:rsidRDefault="004C5F89" w:rsidP="00095174">
            <w:pPr>
              <w:pStyle w:val="ResumesBullets"/>
              <w:numPr>
                <w:ilvl w:val="1"/>
                <w:numId w:val="1"/>
              </w:numPr>
            </w:pPr>
            <w:r>
              <w:t>Organizational Behavior</w:t>
            </w:r>
          </w:p>
          <w:p w14:paraId="4A3D3D76" w14:textId="77777777" w:rsidR="004C5F89" w:rsidRPr="0087345D" w:rsidRDefault="004C5F89" w:rsidP="00095174">
            <w:pPr>
              <w:pStyle w:val="ResumesBullets"/>
              <w:numPr>
                <w:ilvl w:val="1"/>
                <w:numId w:val="1"/>
              </w:numPr>
            </w:pPr>
            <w:r>
              <w:t>Recruitment and Selection</w:t>
            </w:r>
          </w:p>
          <w:p w14:paraId="2A6BC018" w14:textId="77777777" w:rsidR="004C5F89" w:rsidRPr="0087345D" w:rsidRDefault="004C5F89" w:rsidP="00095174">
            <w:pPr>
              <w:pStyle w:val="ResumesBullets"/>
              <w:numPr>
                <w:ilvl w:val="1"/>
                <w:numId w:val="1"/>
              </w:numPr>
            </w:pPr>
            <w:r>
              <w:t>Training and Development</w:t>
            </w:r>
          </w:p>
          <w:p w14:paraId="02B52599" w14:textId="77777777" w:rsidR="004C5F89" w:rsidRPr="0087345D" w:rsidRDefault="004C5F89" w:rsidP="00095174">
            <w:pPr>
              <w:pStyle w:val="ResumesBullets"/>
              <w:numPr>
                <w:ilvl w:val="1"/>
                <w:numId w:val="1"/>
              </w:numPr>
            </w:pPr>
            <w:r>
              <w:t>Compensation and Benefits</w:t>
            </w:r>
          </w:p>
          <w:p w14:paraId="7A701FFE" w14:textId="77777777" w:rsidR="004C5F89" w:rsidRPr="0087345D" w:rsidRDefault="004C5F89" w:rsidP="00095174">
            <w:pPr>
              <w:pStyle w:val="ResumesBullets"/>
              <w:numPr>
                <w:ilvl w:val="1"/>
                <w:numId w:val="1"/>
              </w:numPr>
            </w:pPr>
            <w:r w:rsidRPr="0087345D">
              <w:t>Labor</w:t>
            </w:r>
            <w:r>
              <w:t xml:space="preserve"> Law and Employee Relationships</w:t>
            </w:r>
          </w:p>
          <w:p w14:paraId="3A884312" w14:textId="77777777" w:rsidR="004C5F89" w:rsidRDefault="004C5F89" w:rsidP="00095174">
            <w:pPr>
              <w:pStyle w:val="ResumesBullets"/>
              <w:numPr>
                <w:ilvl w:val="1"/>
                <w:numId w:val="1"/>
              </w:numPr>
            </w:pPr>
            <w:r w:rsidRPr="0087345D">
              <w:t>Huma</w:t>
            </w:r>
            <w:r>
              <w:t>n Resources Information Systems</w:t>
            </w:r>
          </w:p>
          <w:p w14:paraId="1881D465" w14:textId="77777777" w:rsidR="004C5F89" w:rsidRPr="00F6366C" w:rsidRDefault="004C5F89" w:rsidP="00095174">
            <w:pPr>
              <w:pStyle w:val="ResumesBullets"/>
              <w:numPr>
                <w:ilvl w:val="1"/>
                <w:numId w:val="1"/>
              </w:numPr>
              <w:rPr>
                <w:rFonts w:asciiTheme="majorBidi" w:hAnsiTheme="majorBidi" w:cstheme="majorBidi"/>
                <w:b/>
                <w:sz w:val="24"/>
                <w:szCs w:val="24"/>
              </w:rPr>
            </w:pPr>
            <w:r w:rsidRPr="007E5655">
              <w:t>Contemporary Management</w:t>
            </w:r>
          </w:p>
        </w:tc>
        <w:tc>
          <w:tcPr>
            <w:tcW w:w="895" w:type="dxa"/>
          </w:tcPr>
          <w:p w14:paraId="47BDEBC6" w14:textId="77777777" w:rsidR="004C5F89" w:rsidRPr="00E81C92" w:rsidRDefault="004C5F89" w:rsidP="00095174">
            <w:pPr>
              <w:rPr>
                <w:rFonts w:asciiTheme="majorBidi" w:hAnsiTheme="majorBidi" w:cstheme="majorBidi"/>
                <w:sz w:val="24"/>
                <w:szCs w:val="24"/>
              </w:rPr>
            </w:pPr>
            <w:r w:rsidRPr="00E81C92">
              <w:rPr>
                <w:rFonts w:asciiTheme="majorBidi" w:hAnsiTheme="majorBidi" w:cstheme="majorBidi"/>
                <w:sz w:val="24"/>
                <w:szCs w:val="24"/>
              </w:rPr>
              <w:t>2008</w:t>
            </w:r>
          </w:p>
        </w:tc>
      </w:tr>
    </w:tbl>
    <w:p w14:paraId="2BAECBF1" w14:textId="77777777" w:rsidR="004C5F89" w:rsidRDefault="004C5F89" w:rsidP="004C5F89">
      <w:pPr>
        <w:pStyle w:val="BodyText"/>
        <w:rPr>
          <w:rFonts w:asciiTheme="majorBidi" w:hAnsiTheme="majorBidi" w:cstheme="majorBidi"/>
        </w:rPr>
      </w:pPr>
    </w:p>
    <w:p w14:paraId="75E3322D" w14:textId="38FB1F28" w:rsidR="00CB1D59" w:rsidRDefault="00CB1D59">
      <w:pPr>
        <w:pStyle w:val="BodyText"/>
        <w:rPr>
          <w:rFonts w:asciiTheme="majorBidi" w:hAnsiTheme="majorBidi" w:cstheme="majorBidi"/>
        </w:rPr>
      </w:pPr>
    </w:p>
    <w:sectPr w:rsidR="00CB1D59" w:rsidSect="00AF55A6">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5" style="width:0;height:1.5pt" o:hralign="center" o:bullet="t" o:hrstd="t" o:hr="t" fillcolor="#a0a0a0" stroked="f"/>
    </w:pict>
  </w:numPicBullet>
  <w:abstractNum w:abstractNumId="0" w15:restartNumberingAfterBreak="0">
    <w:nsid w:val="1FE2655C"/>
    <w:multiLevelType w:val="multilevel"/>
    <w:tmpl w:val="3A9CF774"/>
    <w:lvl w:ilvl="0">
      <w:start w:val="1"/>
      <w:numFmt w:val="bullet"/>
      <w:pStyle w:val="ResumesBullets"/>
      <w:lvlText w:val=""/>
      <w:lvlJc w:val="left"/>
      <w:pPr>
        <w:tabs>
          <w:tab w:val="num" w:pos="-360"/>
        </w:tabs>
        <w:ind w:left="720" w:hanging="360"/>
      </w:pPr>
      <w:rPr>
        <w:rFonts w:ascii="Wingdings" w:hAnsi="Wingdings" w:cs="Times New Roman" w:hint="default"/>
        <w:color w:val="auto"/>
        <w:sz w:val="16"/>
        <w:szCs w:val="20"/>
      </w:rPr>
    </w:lvl>
    <w:lvl w:ilvl="1">
      <w:start w:val="1"/>
      <w:numFmt w:val="bullet"/>
      <w:lvlText w:val=""/>
      <w:lvlJc w:val="left"/>
      <w:pPr>
        <w:tabs>
          <w:tab w:val="num" w:pos="-360"/>
        </w:tabs>
        <w:ind w:left="1080" w:hanging="360"/>
      </w:pPr>
      <w:rPr>
        <w:rFonts w:ascii="Wingdings" w:hAnsi="Wingdings" w:cs="Times New Roman" w:hint="default"/>
        <w:color w:val="auto"/>
        <w:spacing w:val="0"/>
        <w:w w:val="100"/>
        <w:position w:val="0"/>
        <w:sz w:val="16"/>
        <w:szCs w:val="20"/>
      </w:rPr>
    </w:lvl>
    <w:lvl w:ilvl="2">
      <w:start w:val="1"/>
      <w:numFmt w:val="bullet"/>
      <w:lvlText w:val="­"/>
      <w:lvlJc w:val="left"/>
      <w:pPr>
        <w:tabs>
          <w:tab w:val="num" w:pos="-360"/>
        </w:tabs>
        <w:ind w:left="1440" w:hanging="360"/>
      </w:pPr>
      <w:rPr>
        <w:rFonts w:ascii="Courier New" w:hAnsi="Courier New" w:cs="Times New Roman"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 w15:restartNumberingAfterBreak="0">
    <w:nsid w:val="20A63C30"/>
    <w:multiLevelType w:val="hybridMultilevel"/>
    <w:tmpl w:val="9EAA6E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92DFA"/>
    <w:multiLevelType w:val="hybridMultilevel"/>
    <w:tmpl w:val="25FA482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4644CD"/>
    <w:multiLevelType w:val="hybridMultilevel"/>
    <w:tmpl w:val="490E16FE"/>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70D75B3"/>
    <w:multiLevelType w:val="hybridMultilevel"/>
    <w:tmpl w:val="5932374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5D190D"/>
    <w:multiLevelType w:val="multilevel"/>
    <w:tmpl w:val="61E0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11760F"/>
    <w:multiLevelType w:val="multilevel"/>
    <w:tmpl w:val="E8C4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1D54B2"/>
    <w:multiLevelType w:val="hybridMultilevel"/>
    <w:tmpl w:val="F872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59"/>
    <w:rsid w:val="00032851"/>
    <w:rsid w:val="00056E7A"/>
    <w:rsid w:val="000B0500"/>
    <w:rsid w:val="0017677B"/>
    <w:rsid w:val="001A01E2"/>
    <w:rsid w:val="001D026F"/>
    <w:rsid w:val="00264EA4"/>
    <w:rsid w:val="002A3498"/>
    <w:rsid w:val="00381059"/>
    <w:rsid w:val="00433121"/>
    <w:rsid w:val="00447265"/>
    <w:rsid w:val="0047285F"/>
    <w:rsid w:val="004C5F89"/>
    <w:rsid w:val="004F6E38"/>
    <w:rsid w:val="005B44AB"/>
    <w:rsid w:val="006155F6"/>
    <w:rsid w:val="00647678"/>
    <w:rsid w:val="00763EC6"/>
    <w:rsid w:val="00781B35"/>
    <w:rsid w:val="00903ACE"/>
    <w:rsid w:val="00907C35"/>
    <w:rsid w:val="00963344"/>
    <w:rsid w:val="009A56E5"/>
    <w:rsid w:val="00AA11FB"/>
    <w:rsid w:val="00AC0A9D"/>
    <w:rsid w:val="00AE3556"/>
    <w:rsid w:val="00AF13AA"/>
    <w:rsid w:val="00AF55A6"/>
    <w:rsid w:val="00AF5F96"/>
    <w:rsid w:val="00B0336D"/>
    <w:rsid w:val="00B17682"/>
    <w:rsid w:val="00B62561"/>
    <w:rsid w:val="00BD3F87"/>
    <w:rsid w:val="00C070A9"/>
    <w:rsid w:val="00C4126E"/>
    <w:rsid w:val="00C62C94"/>
    <w:rsid w:val="00CB1D59"/>
    <w:rsid w:val="00CF0B6A"/>
    <w:rsid w:val="00D1388E"/>
    <w:rsid w:val="00D2077F"/>
    <w:rsid w:val="00D306D0"/>
    <w:rsid w:val="00D4481C"/>
    <w:rsid w:val="00D92811"/>
    <w:rsid w:val="00DE0C1C"/>
    <w:rsid w:val="00DF2DEE"/>
    <w:rsid w:val="00E3464A"/>
    <w:rsid w:val="00E816A7"/>
    <w:rsid w:val="00E93F89"/>
    <w:rsid w:val="00ED6588"/>
    <w:rsid w:val="00F6366C"/>
    <w:rsid w:val="00F95BD0"/>
    <w:rsid w:val="00FC780F"/>
    <w:rsid w:val="00FD7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4111"/>
  <w15:chartTrackingRefBased/>
  <w15:docId w15:val="{11A52AAF-E8A0-43C4-80DB-99E97659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D59"/>
    <w:rPr>
      <w:color w:val="0563C1" w:themeColor="hyperlink"/>
      <w:u w:val="single"/>
    </w:rPr>
  </w:style>
  <w:style w:type="paragraph" w:customStyle="1" w:styleId="ResumeProjectname">
    <w:name w:val="Resume_Project name"/>
    <w:basedOn w:val="Normal"/>
    <w:rsid w:val="00CB1D59"/>
    <w:pPr>
      <w:spacing w:after="0" w:line="260" w:lineRule="atLeast"/>
      <w:jc w:val="both"/>
    </w:pPr>
    <w:rPr>
      <w:rFonts w:ascii="Palatino Linotype" w:eastAsia="Times New Roman" w:hAnsi="Palatino Linotype" w:cs="Times New Roman"/>
      <w:b/>
      <w:bCs/>
      <w:szCs w:val="24"/>
    </w:rPr>
  </w:style>
  <w:style w:type="paragraph" w:customStyle="1" w:styleId="ResumePositiontitle">
    <w:name w:val="Resume_Position title"/>
    <w:basedOn w:val="Normal"/>
    <w:qFormat/>
    <w:rsid w:val="00CB1D59"/>
    <w:pPr>
      <w:spacing w:after="100" w:afterAutospacing="1" w:line="240" w:lineRule="auto"/>
      <w:jc w:val="both"/>
    </w:pPr>
    <w:rPr>
      <w:rFonts w:ascii="Palatino Linotype" w:eastAsia="Times New Roman" w:hAnsi="Palatino Linotype" w:cs="Times New Roman"/>
      <w:b/>
      <w:color w:val="FF0000"/>
      <w:szCs w:val="26"/>
      <w:lang w:val="en-GB"/>
    </w:rPr>
  </w:style>
  <w:style w:type="paragraph" w:customStyle="1" w:styleId="ResumesBullets">
    <w:name w:val="Resumes_Bullets"/>
    <w:basedOn w:val="Normal"/>
    <w:qFormat/>
    <w:rsid w:val="00CB1D59"/>
    <w:pPr>
      <w:numPr>
        <w:numId w:val="1"/>
      </w:numPr>
      <w:tabs>
        <w:tab w:val="left" w:pos="180"/>
      </w:tabs>
      <w:spacing w:after="0" w:line="260" w:lineRule="atLeast"/>
      <w:ind w:left="180" w:hanging="180"/>
      <w:jc w:val="both"/>
    </w:pPr>
    <w:rPr>
      <w:rFonts w:ascii="Palatino Linotype" w:eastAsia="Times New Roman" w:hAnsi="Palatino Linotype" w:cs="Times New Roman"/>
      <w:sz w:val="20"/>
      <w:szCs w:val="20"/>
    </w:rPr>
  </w:style>
  <w:style w:type="paragraph" w:customStyle="1" w:styleId="Achievement">
    <w:name w:val="Achievement"/>
    <w:basedOn w:val="BodyText"/>
    <w:rsid w:val="00CB1D59"/>
  </w:style>
  <w:style w:type="paragraph" w:styleId="BodyText">
    <w:name w:val="Body Text"/>
    <w:basedOn w:val="Normal"/>
    <w:link w:val="BodyTextChar"/>
    <w:uiPriority w:val="99"/>
    <w:unhideWhenUsed/>
    <w:rsid w:val="00CB1D59"/>
    <w:pPr>
      <w:spacing w:after="120"/>
    </w:pPr>
  </w:style>
  <w:style w:type="character" w:customStyle="1" w:styleId="BodyTextChar">
    <w:name w:val="Body Text Char"/>
    <w:basedOn w:val="DefaultParagraphFont"/>
    <w:link w:val="BodyText"/>
    <w:uiPriority w:val="99"/>
    <w:rsid w:val="00CB1D59"/>
  </w:style>
  <w:style w:type="table" w:styleId="TableGrid">
    <w:name w:val="Table Grid"/>
    <w:basedOn w:val="TableNormal"/>
    <w:uiPriority w:val="39"/>
    <w:rsid w:val="00CB1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34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298270">
      <w:bodyDiv w:val="1"/>
      <w:marLeft w:val="0"/>
      <w:marRight w:val="0"/>
      <w:marTop w:val="0"/>
      <w:marBottom w:val="0"/>
      <w:divBdr>
        <w:top w:val="none" w:sz="0" w:space="0" w:color="auto"/>
        <w:left w:val="none" w:sz="0" w:space="0" w:color="auto"/>
        <w:bottom w:val="none" w:sz="0" w:space="0" w:color="auto"/>
        <w:right w:val="none" w:sz="0" w:space="0" w:color="auto"/>
      </w:divBdr>
    </w:div>
    <w:div w:id="960069215">
      <w:bodyDiv w:val="1"/>
      <w:marLeft w:val="0"/>
      <w:marRight w:val="0"/>
      <w:marTop w:val="0"/>
      <w:marBottom w:val="0"/>
      <w:divBdr>
        <w:top w:val="none" w:sz="0" w:space="0" w:color="auto"/>
        <w:left w:val="none" w:sz="0" w:space="0" w:color="auto"/>
        <w:bottom w:val="none" w:sz="0" w:space="0" w:color="auto"/>
        <w:right w:val="none" w:sz="0" w:space="0" w:color="auto"/>
      </w:divBdr>
    </w:div>
    <w:div w:id="175435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mote-recruit.herokuapp.com/" TargetMode="External"/><Relationship Id="rId13" Type="http://schemas.openxmlformats.org/officeDocument/2006/relationships/hyperlink" Target="https://github.com/NohaAshraf85/Employee-Management-syste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ohaAshraf85" TargetMode="External"/><Relationship Id="rId12" Type="http://schemas.openxmlformats.org/officeDocument/2006/relationships/hyperlink" Target="https://github.com/NohaAshraf85/E-Commerce-System-Back-En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NohaAshraf85/README-Generator" TargetMode="External"/><Relationship Id="rId1" Type="http://schemas.openxmlformats.org/officeDocument/2006/relationships/numbering" Target="numbering.xml"/><Relationship Id="rId6" Type="http://schemas.openxmlformats.org/officeDocument/2006/relationships/hyperlink" Target="https://www.linkedin.com/in/noha-ashraf-4158604b/" TargetMode="External"/><Relationship Id="rId11" Type="http://schemas.openxmlformats.org/officeDocument/2006/relationships/hyperlink" Target="https://nohaashraf85.github.io/MyPortfolio_NohaAshraf/" TargetMode="External"/><Relationship Id="rId5" Type="http://schemas.openxmlformats.org/officeDocument/2006/relationships/hyperlink" Target="mailto:noha_ashraf85@hotmail.com" TargetMode="External"/><Relationship Id="rId15" Type="http://schemas.openxmlformats.org/officeDocument/2006/relationships/hyperlink" Target="https://github.com/NohaAshraf85/Team-Profile-Generator" TargetMode="External"/><Relationship Id="rId10" Type="http://schemas.openxmlformats.org/officeDocument/2006/relationships/hyperlink" Target="https://nohaashraf85.github.io/Weather-Dashboard/" TargetMode="External"/><Relationship Id="rId4" Type="http://schemas.openxmlformats.org/officeDocument/2006/relationships/webSettings" Target="webSettings.xml"/><Relationship Id="rId9" Type="http://schemas.openxmlformats.org/officeDocument/2006/relationships/hyperlink" Target="https://srad25.github.io/Book-Hunt/" TargetMode="External"/><Relationship Id="rId14" Type="http://schemas.openxmlformats.org/officeDocument/2006/relationships/hyperlink" Target="https://fathomless-sierra-25537.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Noha Ashraf</dc:creator>
  <cp:keywords/>
  <dc:description/>
  <cp:lastModifiedBy>Noha Ashraf</cp:lastModifiedBy>
  <cp:revision>39</cp:revision>
  <cp:lastPrinted>2021-05-13T04:58:00Z</cp:lastPrinted>
  <dcterms:created xsi:type="dcterms:W3CDTF">2019-09-28T17:14:00Z</dcterms:created>
  <dcterms:modified xsi:type="dcterms:W3CDTF">2021-05-13T04:58:00Z</dcterms:modified>
</cp:coreProperties>
</file>